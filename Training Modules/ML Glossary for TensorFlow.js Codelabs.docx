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del w:author="Anonymous" w:id="4" w:date="2021-01-20T00:30:55Z"/>
        </w:rPr>
      </w:pPr>
      <w:ins w:author="Jose Miguel Cañete" w:id="0" w:date="2020-07-31T12:17:19Z">
        <w:del w:author="Navneet Melarkode" w:id="1" w:date="2020-08-21T14:16:52Z">
          <w:r w:rsidDel="00000000" w:rsidR="00000000" w:rsidRPr="00000000">
            <w:rPr>
              <w:rtl w:val="0"/>
            </w:rPr>
            <w:delText xml:space="preserve">r</w:delText>
          </w:r>
        </w:del>
      </w:ins>
      <w:ins w:author="Andrei Razvan" w:id="2" w:date="2019-08-15T21:36:28Z">
        <w:del w:author="Anas Maghraoui" w:id="3" w:date="2019-08-24T02:46:55Z">
          <w:r w:rsidDel="00000000" w:rsidR="00000000" w:rsidRPr="00000000">
            <w:rPr>
              <w:rtl w:val="0"/>
            </w:rPr>
            <w:delText xml:space="preserve">f</w:delText>
          </w:r>
        </w:del>
      </w:ins>
      <w:r w:rsidDel="00000000" w:rsidR="00000000" w:rsidRPr="00000000">
        <w:rPr>
          <w:rtl w:val="0"/>
        </w:rPr>
        <w:t xml:space="preserve">M</w:t>
      </w:r>
      <w:del w:author="Anonymous" w:id="4" w:date="2021-01-20T00:30:55Z">
        <w:bookmarkStart w:colFirst="0" w:colLast="0" w:name="_204foz9mh7pi" w:id="0"/>
        <w:bookmarkEnd w:id="0"/>
        <w:r w:rsidDel="00000000" w:rsidR="00000000" w:rsidRPr="00000000">
          <w:rPr>
            <w:rtl w:val="0"/>
          </w:rPr>
          <w:delText xml:space="preserve">achine Learning Glossary for TensorFlow.js codelabs</w:delText>
        </w:r>
      </w:del>
    </w:p>
    <w:p w:rsidR="00000000" w:rsidDel="00000000" w:rsidP="00000000" w:rsidRDefault="00000000" w:rsidRPr="00000000" w14:paraId="00000002">
      <w:pPr>
        <w:rPr>
          <w:del w:author="Anonymous" w:id="4" w:date="2021-01-20T00:30:55Z"/>
          <w:b w:val="1"/>
        </w:rPr>
      </w:pPr>
      <w:del w:author="Anonymous" w:id="4" w:date="2021-01-20T00:30:5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rPr>
          <w:del w:author="Anonymous" w:id="4" w:date="2021-01-20T00:30:55Z"/>
          <w:b w:val="1"/>
        </w:rPr>
      </w:pPr>
      <w:del w:author="Anonymous" w:id="4" w:date="2021-01-20T00:30:55Z">
        <w:r w:rsidDel="00000000" w:rsidR="00000000" w:rsidRPr="00000000">
          <w:rPr>
            <w:b w:val="1"/>
            <w:rtl w:val="0"/>
          </w:rPr>
          <w:delText xml:space="preserve">Tensor</w:delText>
        </w:r>
      </w:del>
    </w:p>
    <w:p w:rsidR="00000000" w:rsidDel="00000000" w:rsidP="00000000" w:rsidRDefault="00000000" w:rsidRPr="00000000" w14:paraId="00000004">
      <w:pPr>
        <w:rPr>
          <w:del w:author="Anonymous" w:id="4" w:date="2021-01-20T00:30:55Z"/>
        </w:rPr>
      </w:pPr>
      <w:del w:author="Anonymous" w:id="4" w:date="2021-01-20T00:30:55Z">
        <w:r w:rsidDel="00000000" w:rsidR="00000000" w:rsidRPr="00000000">
          <w:rPr>
            <w:rtl w:val="0"/>
          </w:rPr>
          <w:delText xml:space="preserve">A multidimensional array with a </w:delText>
        </w:r>
        <w:r w:rsidDel="00000000" w:rsidR="00000000" w:rsidRPr="00000000">
          <w:rPr>
            <w:i w:val="1"/>
            <w:rtl w:val="0"/>
          </w:rPr>
          <w:delText xml:space="preserve">shape</w:delText>
        </w:r>
        <w:r w:rsidDel="00000000" w:rsidR="00000000" w:rsidRPr="00000000">
          <w:rPr>
            <w:rtl w:val="0"/>
          </w:rPr>
          <w:delText xml:space="preserve">, </w:delText>
        </w:r>
        <w:r w:rsidDel="00000000" w:rsidR="00000000" w:rsidRPr="00000000">
          <w:rPr>
            <w:i w:val="1"/>
            <w:rtl w:val="0"/>
          </w:rPr>
          <w:delText xml:space="preserve">dtype</w:delText>
        </w:r>
        <w:r w:rsidDel="00000000" w:rsidR="00000000" w:rsidRPr="00000000">
          <w:rPr>
            <w:rtl w:val="0"/>
          </w:rPr>
          <w:delText xml:space="preserve">, </w:delText>
        </w:r>
        <w:r w:rsidDel="00000000" w:rsidR="00000000" w:rsidRPr="00000000">
          <w:rPr>
            <w:i w:val="1"/>
            <w:rtl w:val="0"/>
          </w:rPr>
          <w:delText xml:space="preserve">rank</w:delText>
        </w:r>
        <w:r w:rsidDel="00000000" w:rsidR="00000000" w:rsidRPr="00000000">
          <w:rPr>
            <w:rtl w:val="0"/>
          </w:rPr>
          <w:delText xml:space="preserve">, and </w:delText>
        </w:r>
        <w:r w:rsidDel="00000000" w:rsidR="00000000" w:rsidRPr="00000000">
          <w:rPr>
            <w:i w:val="1"/>
            <w:rtl w:val="0"/>
          </w:rPr>
          <w:delText xml:space="preserve">values</w:delText>
        </w:r>
        <w:r w:rsidDel="00000000" w:rsidR="00000000" w:rsidRPr="00000000">
          <w:rPr>
            <w:rtl w:val="0"/>
          </w:rPr>
          <w:delText xml:space="preserve">.</w:delText>
        </w:r>
      </w:del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del w:author="Anonymous" w:id="4" w:date="2021-01-20T00:30:55Z"/>
        </w:rPr>
      </w:pPr>
      <w:del w:author="Anonymous" w:id="4" w:date="2021-01-20T00:30:55Z">
        <w:r w:rsidDel="00000000" w:rsidR="00000000" w:rsidRPr="00000000">
          <w:rPr>
            <w:rtl w:val="0"/>
          </w:rPr>
          <w:delText xml:space="preserve">shape: a list of numbers. For example, [3,2,2] means an array of 3 2x2 matr</w:delText>
        </w:r>
      </w:del>
      <w:ins w:author="Venator" w:id="5" w:date="2019-01-10T14:37:16Z">
        <w:del w:author="Anonymous" w:id="4" w:date="2021-01-20T00:30:55Z">
          <w:r w:rsidDel="00000000" w:rsidR="00000000" w:rsidRPr="00000000">
            <w:rPr>
              <w:rtl w:val="0"/>
            </w:rPr>
            <w:delText xml:space="preserve">ice</w:delText>
          </w:r>
        </w:del>
      </w:ins>
      <w:ins w:author="mohan chinnappan" w:id="6" w:date="2019-03-16T11:13:01Z">
        <w:del w:author="Anonymous" w:id="4" w:date="2021-01-20T00:30:55Z">
          <w:r w:rsidDel="00000000" w:rsidR="00000000" w:rsidRPr="00000000">
            <w:rPr>
              <w:rtl w:val="0"/>
            </w:rPr>
            <w:delText xml:space="preserve">s</w:delText>
          </w:r>
        </w:del>
      </w:ins>
      <w:ins w:author="Venator" w:id="5" w:date="2019-01-10T14:37:16Z">
        <w:del w:author="Anonymous" w:id="4" w:date="2021-01-20T00:30:55Z">
          <w:r w:rsidDel="00000000" w:rsidR="00000000" w:rsidRPr="00000000">
            <w:rPr>
              <w:rtl w:val="0"/>
            </w:rPr>
            <w:delText xml:space="preserve">s</w:delText>
          </w:r>
        </w:del>
      </w:ins>
      <w:ins w:author="mohan chinnappan" w:id="6" w:date="2019-03-16T11:13:01Z">
        <w:del w:author="Anonymous" w:id="4" w:date="2021-01-20T00:30:55Z">
          <w:r w:rsidDel="00000000" w:rsidR="00000000" w:rsidRPr="00000000">
            <w:rPr>
              <w:rtl w:val="0"/>
            </w:rPr>
            <w:delText xml:space="preserve"> with </w:delText>
          </w:r>
          <w:r w:rsidDel="00000000" w:rsidR="00000000" w:rsidRPr="00000000">
            <w:rPr>
              <w:rtl w:val="0"/>
            </w:rPr>
            <w:delText xml:space="preserve">dtype ‘int32’</w:delText>
          </w:r>
        </w:del>
      </w:ins>
      <w:ins w:author="Venator" w:id="5" w:date="2019-01-10T14:37:16Z">
        <w:del w:author="Anonymous" w:id="4" w:date="2021-01-20T00:30:55Z">
          <w:r w:rsidDel="00000000" w:rsidR="00000000" w:rsidRPr="00000000">
            <w:rPr>
              <w:rtl w:val="0"/>
            </w:rPr>
            <w:delText xml:space="preserve">.</w:delText>
          </w:r>
        </w:del>
      </w:ins>
      <w:del w:author="Anonymous" w:id="4" w:date="2021-01-20T00:30:5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del w:author="Anonymous" w:id="4" w:date="2021-01-20T00:30:55Z"/>
          <w:rPrChange w:author="mohan chinnappan" w:id="7" w:date="2019-03-16T11:13:01Z">
            <w:rPr/>
          </w:rPrChange>
        </w:rPr>
        <w:pPrChange w:author="mohan chinnappan" w:id="0" w:date="2019-03-16T11:13:01Z">
          <w:pPr>
            <w:numPr>
              <w:ilvl w:val="0"/>
              <w:numId w:val="1"/>
            </w:numPr>
            <w:ind w:left="720" w:hanging="360"/>
          </w:pPr>
        </w:pPrChange>
      </w:pPr>
      <w:del w:author="Anonymous" w:id="4" w:date="2021-01-20T00:30:55Z">
        <w:r w:rsidDel="00000000" w:rsidR="00000000" w:rsidRPr="00000000">
          <w:rPr>
            <w:rtl w:val="0"/>
          </w:rPr>
          <w:delText xml:space="preserve">i</w:delText>
        </w:r>
        <w:r w:rsidDel="00000000" w:rsidR="00000000" w:rsidRPr="00000000">
          <w:rPr>
            <w:rtl w:val="0"/>
          </w:rPr>
          <w:delText xml:space="preserve">ces</w:delText>
        </w:r>
        <w:r w:rsidDel="00000000" w:rsidR="00000000" w:rsidRPr="00000000">
          <w:rPr>
            <w:rtl w:val="0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del w:author="Anonymous" w:id="4" w:date="2021-01-20T00:30:55Z"/>
        </w:rPr>
      </w:pPr>
      <w:del w:author="Anonymous" w:id="4" w:date="2021-01-20T00:30:55Z">
        <w:r w:rsidDel="00000000" w:rsidR="00000000" w:rsidRPr="00000000">
          <w:rPr>
            <w:rtl w:val="0"/>
          </w:rPr>
          <w:delText xml:space="preserve">dtype: ‘int32’, ‘float32’, ‘bool’ etc.</w:delText>
        </w:r>
      </w:del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del w:author="Anonymous" w:id="4" w:date="2021-01-20T00:30:55Z"/>
        </w:rPr>
      </w:pPr>
      <w:del w:author="Anonymous" w:id="4" w:date="2021-01-20T00:30:55Z">
        <w:r w:rsidDel="00000000" w:rsidR="00000000" w:rsidRPr="00000000">
          <w:rPr>
            <w:rtl w:val="0"/>
          </w:rPr>
          <w:delText xml:space="preserve">rank: 1D, 2D, 3D, etc.</w:delText>
        </w:r>
      </w:del>
    </w:p>
    <w:p w:rsidR="00000000" w:rsidDel="00000000" w:rsidP="00000000" w:rsidRDefault="00000000" w:rsidRPr="00000000" w14:paraId="00000009">
      <w:pPr>
        <w:rPr>
          <w:del w:author="Anonymous" w:id="4" w:date="2021-01-20T00:30:55Z"/>
          <w:i w:val="1"/>
        </w:rPr>
      </w:pPr>
      <w:del w:author="Anonymous" w:id="4" w:date="2021-01-20T00:30:5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A">
      <w:pPr>
        <w:rPr>
          <w:del w:author="Anonymous" w:id="4" w:date="2021-01-20T00:30:55Z"/>
        </w:rPr>
      </w:pPr>
      <w:del w:author="Anonymous" w:id="4" w:date="2021-01-20T00:30:55Z">
        <w:r w:rsidDel="00000000" w:rsidR="00000000" w:rsidRPr="00000000">
          <w:rPr>
            <w:rtl w:val="0"/>
          </w:rPr>
          <w:delText xml:space="preserve">We usually refer to a 0D tensor as </w:delText>
        </w:r>
        <w:r w:rsidDel="00000000" w:rsidR="00000000" w:rsidRPr="00000000">
          <w:rPr>
            <w:b w:val="1"/>
            <w:rtl w:val="0"/>
          </w:rPr>
          <w:delText xml:space="preserve">scalar</w:delText>
        </w:r>
        <w:r w:rsidDel="00000000" w:rsidR="00000000" w:rsidRPr="00000000">
          <w:rPr>
            <w:rtl w:val="0"/>
          </w:rPr>
          <w:delText xml:space="preserve">, 1D tensor as </w:delText>
        </w:r>
        <w:r w:rsidDel="00000000" w:rsidR="00000000" w:rsidRPr="00000000">
          <w:rPr>
            <w:b w:val="1"/>
            <w:rtl w:val="0"/>
          </w:rPr>
          <w:delText xml:space="preserve">vector</w:delText>
        </w:r>
        <w:r w:rsidDel="00000000" w:rsidR="00000000" w:rsidRPr="00000000">
          <w:rPr>
            <w:rtl w:val="0"/>
          </w:rPr>
          <w:delText xml:space="preserve"> and 2D tensor as </w:delText>
        </w:r>
        <w:r w:rsidDel="00000000" w:rsidR="00000000" w:rsidRPr="00000000">
          <w:rPr>
            <w:b w:val="1"/>
            <w:rtl w:val="0"/>
          </w:rPr>
          <w:delText xml:space="preserve">matrix</w:delText>
        </w:r>
        <w:r w:rsidDel="00000000" w:rsidR="00000000" w:rsidRPr="00000000">
          <w:rPr>
            <w:rtl w:val="0"/>
          </w:rPr>
          <w:delText xml:space="preserve">.</w:delText>
        </w:r>
      </w:del>
    </w:p>
    <w:p w:rsidR="00000000" w:rsidDel="00000000" w:rsidP="00000000" w:rsidRDefault="00000000" w:rsidRPr="00000000" w14:paraId="0000000B">
      <w:pPr>
        <w:pStyle w:val="Heading2"/>
        <w:rPr>
          <w:i w:val="1"/>
        </w:rPr>
        <w:pPrChange w:author="Anonymous" w:id="0" w:date="2021-01-20T00:30:55Z">
          <w:pPr/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 rank-3 tensor with shape 3x2x2 and dtype float32: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[[[1.0 , 2.0 ],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[3.0 , 4.0 ]],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[[5.0 , 6.0 ],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[7.0 , 8.0 ]],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[[9.0 , 10.0],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[11.0, 12.0]]]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function that maps inputs to predictions. A deep neural network is a type of model that has a stack of functions, usually called </w:t>
      </w:r>
      <w:r w:rsidDel="00000000" w:rsidR="00000000" w:rsidRPr="00000000">
        <w:rPr>
          <w:b w:val="1"/>
          <w:i w:val="1"/>
          <w:rtl w:val="0"/>
        </w:rPr>
        <w:t xml:space="preserve">layers</w:t>
      </w:r>
      <w:r w:rsidDel="00000000" w:rsidR="00000000" w:rsidRPr="00000000">
        <w:rPr>
          <w:rtl w:val="0"/>
        </w:rPr>
        <w:t xml:space="preserve">. Some of those layers can have parameters that are automatically learned during training.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single function that maps an input to an output. Usually </w:t>
      </w:r>
      <w:r w:rsidDel="00000000" w:rsidR="00000000" w:rsidRPr="00000000">
        <w:rPr>
          <w:b w:val="1"/>
          <w:i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are a stack of several layers. Common layers include: Dense, Convolution, DepthwiseConvolution, MaxPooling etc.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 activation is the </w:t>
      </w:r>
      <w:r w:rsidDel="00000000" w:rsidR="00000000" w:rsidRPr="00000000">
        <w:rPr>
          <w:b w:val="1"/>
          <w:i w:val="1"/>
          <w:rtl w:val="0"/>
        </w:rPr>
        <w:t xml:space="preserve">tensor</w:t>
      </w:r>
      <w:r w:rsidDel="00000000" w:rsidR="00000000" w:rsidRPr="00000000">
        <w:rPr>
          <w:rtl w:val="0"/>
        </w:rPr>
        <w:t xml:space="preserve"> output of an intermediate </w:t>
      </w:r>
      <w:r w:rsidDel="00000000" w:rsidR="00000000" w:rsidRPr="00000000">
        <w:rPr>
          <w:b w:val="1"/>
          <w:i w:val="1"/>
          <w:rtl w:val="0"/>
        </w:rPr>
        <w:t xml:space="preserve">layer</w:t>
      </w:r>
      <w:r w:rsidDel="00000000" w:rsidR="00000000" w:rsidRPr="00000000">
        <w:rPr>
          <w:rtl w:val="0"/>
        </w:rPr>
        <w:t xml:space="preserve"> of a </w:t>
      </w:r>
      <w:r w:rsidDel="00000000" w:rsidR="00000000" w:rsidRPr="00000000">
        <w:rPr>
          <w:b w:val="1"/>
          <w:i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type of </w:t>
      </w:r>
      <w:r w:rsidDel="00000000" w:rsidR="00000000" w:rsidRPr="00000000">
        <w:rPr>
          <w:b w:val="1"/>
          <w:i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that can determine which </w:t>
      </w:r>
      <w:r w:rsidDel="00000000" w:rsidR="00000000" w:rsidRPr="00000000">
        <w:rPr>
          <w:b w:val="1"/>
          <w:i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an input belongs to. For example, a model that takes an </w:t>
      </w:r>
      <w:r w:rsidDel="00000000" w:rsidR="00000000" w:rsidRPr="00000000">
        <w:rPr>
          <w:i w:val="1"/>
          <w:rtl w:val="0"/>
          <w:rPrChange w:author="mohan chinnappan" w:id="9" w:date="2019-03-16T11:16:25Z">
            <w:rPr/>
          </w:rPrChange>
        </w:rPr>
        <w:t xml:space="preserve">image</w:t>
      </w:r>
      <w:r w:rsidDel="00000000" w:rsidR="00000000" w:rsidRPr="00000000">
        <w:rPr>
          <w:rtl w:val="0"/>
        </w:rPr>
        <w:t xml:space="preserve"> and detects a </w:t>
      </w:r>
      <w:r w:rsidDel="00000000" w:rsidR="00000000" w:rsidRPr="00000000">
        <w:rPr>
          <w:i w:val="1"/>
          <w:rtl w:val="0"/>
          <w:rPrChange w:author="mohan chinnappan" w:id="10" w:date="2019-03-16T11:16:13Z">
            <w:rPr/>
          </w:rPrChange>
        </w:rPr>
        <w:t xml:space="preserve">cat</w:t>
      </w:r>
      <w:r w:rsidDel="00000000" w:rsidR="00000000" w:rsidRPr="00000000">
        <w:rPr>
          <w:rtl w:val="0"/>
        </w:rPr>
        <w:t xml:space="preserve"> in the image is a classifier.</w:t>
      </w:r>
    </w:p>
    <w:p w:rsidR="00000000" w:rsidDel="00000000" w:rsidP="00000000" w:rsidRDefault="00000000" w:rsidRPr="00000000" w14:paraId="00000022">
      <w:pPr>
        <w:rPr>
          <w:ins w:author="mohan chinnappan" w:id="11" w:date="2019-03-16T11:16:45Z"/>
        </w:rPr>
      </w:pPr>
      <w:ins w:author="mohan chinnappan" w:id="11" w:date="2019-03-16T11:16:4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rPr>
          <w:ins w:author="mohan chinnappan" w:id="11" w:date="2019-03-16T11:16:45Z"/>
        </w:rPr>
      </w:pPr>
      <w:ins w:author="mohan chinnappan" w:id="11" w:date="2019-03-16T11:16:4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4">
      <w:pPr>
        <w:rPr>
          <w:del w:author="Anonymous" w:id="12" w:date="2021-01-20T00:31:05Z"/>
          <w:b w:val="1"/>
        </w:rPr>
      </w:pPr>
      <w:del w:author="Anonymous" w:id="12" w:date="2021-01-20T00:31:0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5">
      <w:pPr>
        <w:rPr>
          <w:del w:author="Anonymous" w:id="12" w:date="2021-01-20T00:31:05Z"/>
          <w:b w:val="1"/>
        </w:rPr>
      </w:pPr>
      <w:del w:author="Anonymous" w:id="12" w:date="2021-01-20T00:31:05Z">
        <w:r w:rsidDel="00000000" w:rsidR="00000000" w:rsidRPr="00000000">
          <w:rPr>
            <w:b w:val="1"/>
            <w:rtl w:val="0"/>
          </w:rPr>
          <w:delText xml:space="preserve">Class</w:delText>
        </w:r>
      </w:del>
    </w:p>
    <w:p w:rsidR="00000000" w:rsidDel="00000000" w:rsidP="00000000" w:rsidRDefault="00000000" w:rsidRPr="00000000" w14:paraId="00000026">
      <w:pPr>
        <w:rPr>
          <w:del w:author="Anonymous" w:id="12" w:date="2021-01-20T00:31:05Z"/>
        </w:rPr>
      </w:pPr>
      <w:del w:author="Anonymous" w:id="12" w:date="2021-01-20T00:31:05Z">
        <w:r w:rsidDel="00000000" w:rsidR="00000000" w:rsidRPr="00000000">
          <w:rPr>
            <w:rtl w:val="0"/>
          </w:rPr>
          <w:delText xml:space="preserve">A class, or sometimes called </w:delText>
        </w:r>
      </w:del>
      <w:ins w:author="Samir Hasanov" w:id="13" w:date="2019-10-23T13:17:30Z">
        <w:del w:author="Anonymous" w:id="12" w:date="2021-01-20T00:31:05Z">
          <w:r w:rsidDel="00000000" w:rsidR="00000000" w:rsidRPr="00000000">
            <w:rPr>
              <w:rtl w:val="0"/>
            </w:rPr>
            <w:delText xml:space="preserve">the </w:delText>
          </w:r>
        </w:del>
      </w:ins>
      <w:del w:author="Anonymous" w:id="12" w:date="2021-01-20T00:31:05Z">
        <w:r w:rsidDel="00000000" w:rsidR="00000000" w:rsidRPr="00000000">
          <w:rPr>
            <w:i w:val="1"/>
            <w:rtl w:val="0"/>
          </w:rPr>
          <w:delText xml:space="preserve">label</w:delText>
        </w:r>
        <w:r w:rsidDel="00000000" w:rsidR="00000000" w:rsidRPr="00000000">
          <w:rPr>
            <w:rtl w:val="0"/>
          </w:rPr>
          <w:delText xml:space="preserve">, is one of the possible categories that the model can predict. For example, “</w:delText>
        </w:r>
        <w:r w:rsidDel="00000000" w:rsidR="00000000" w:rsidRPr="00000000">
          <w:rPr>
            <w:i w:val="1"/>
            <w:rtl w:val="0"/>
            <w:rPrChange w:author="mohan chinnappan" w:id="14" w:date="2019-03-16T11:17:09Z">
              <w:rPr/>
            </w:rPrChange>
          </w:rPr>
          <w:delText xml:space="preserve">cat</w:delText>
        </w:r>
        <w:r w:rsidDel="00000000" w:rsidR="00000000" w:rsidRPr="00000000">
          <w:rPr>
            <w:rtl w:val="0"/>
          </w:rPr>
          <w:delText xml:space="preserve">” can be one of the classes in an </w:delText>
        </w:r>
        <w:r w:rsidDel="00000000" w:rsidR="00000000" w:rsidRPr="00000000">
          <w:rPr>
            <w:i w:val="1"/>
            <w:rtl w:val="0"/>
            <w:rPrChange w:author="mohan chinnappan" w:id="15" w:date="2019-03-16T11:17:12Z">
              <w:rPr/>
            </w:rPrChange>
          </w:rPr>
          <w:delText xml:space="preserve">image</w:delText>
        </w:r>
        <w:r w:rsidDel="00000000" w:rsidR="00000000" w:rsidRPr="00000000">
          <w:rPr>
            <w:rtl w:val="0"/>
          </w:rPr>
          <w:delText xml:space="preserve"> recognition model.</w:delText>
        </w:r>
      </w:del>
    </w:p>
    <w:p w:rsidR="00000000" w:rsidDel="00000000" w:rsidP="00000000" w:rsidRDefault="00000000" w:rsidRPr="00000000" w14:paraId="00000027">
      <w:pPr>
        <w:rPr>
          <w:del w:author="Anonymous" w:id="12" w:date="2021-01-20T00:31:05Z"/>
        </w:rPr>
      </w:pPr>
      <w:del w:author="Anonymous" w:id="12" w:date="2021-01-20T00:31:0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8">
      <w:pPr>
        <w:rPr>
          <w:del w:author="Anonymous" w:id="12" w:date="2021-01-20T00:31:05Z"/>
        </w:rPr>
      </w:pPr>
      <w:del w:author="Anonymous" w:id="12" w:date="2021-01-20T00:31:05Z">
        <w:r w:rsidDel="00000000" w:rsidR="00000000" w:rsidRPr="00000000">
          <w:rPr>
            <w:b w:val="1"/>
            <w:rtl w:val="0"/>
          </w:rPr>
          <w:delText xml:space="preserve">KNN classifier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rPr>
          <w:del w:author="Anonymous" w:id="12" w:date="2021-01-20T00:31:05Z"/>
        </w:rPr>
      </w:pPr>
      <w:del w:author="Anonymous" w:id="12" w:date="2021-01-20T00:31:05Z">
        <w:r w:rsidDel="00000000" w:rsidR="00000000" w:rsidRPr="00000000">
          <w:rPr>
            <w:b w:val="1"/>
            <w:rtl w:val="0"/>
          </w:rPr>
          <w:delText xml:space="preserve">K</w:delText>
        </w:r>
        <w:r w:rsidDel="00000000" w:rsidR="00000000" w:rsidRPr="00000000">
          <w:rPr>
            <w:rtl w:val="0"/>
          </w:rPr>
          <w:delText xml:space="preserve">-</w:delText>
        </w:r>
        <w:r w:rsidDel="00000000" w:rsidR="00000000" w:rsidRPr="00000000">
          <w:rPr>
            <w:b w:val="1"/>
            <w:rtl w:val="0"/>
          </w:rPr>
          <w:delText xml:space="preserve">N</w:delText>
        </w:r>
        <w:r w:rsidDel="00000000" w:rsidR="00000000" w:rsidRPr="00000000">
          <w:rPr>
            <w:rtl w:val="0"/>
          </w:rPr>
          <w:delText xml:space="preserve">earest-</w:delText>
        </w:r>
        <w:r w:rsidDel="00000000" w:rsidR="00000000" w:rsidRPr="00000000">
          <w:rPr>
            <w:b w:val="1"/>
            <w:rtl w:val="0"/>
          </w:rPr>
          <w:delText xml:space="preserve">N</w:delText>
        </w:r>
        <w:r w:rsidDel="00000000" w:rsidR="00000000" w:rsidRPr="00000000">
          <w:rPr>
            <w:rtl w:val="0"/>
          </w:rPr>
          <w:delText xml:space="preserve">eighbors is a </w:delText>
        </w:r>
        <w:r w:rsidDel="00000000" w:rsidR="00000000" w:rsidRPr="00000000">
          <w:rPr>
            <w:b w:val="1"/>
            <w:i w:val="1"/>
            <w:rtl w:val="0"/>
          </w:rPr>
          <w:delText xml:space="preserve">classifier</w:delText>
        </w:r>
        <w:r w:rsidDel="00000000" w:rsidR="00000000" w:rsidRPr="00000000">
          <w:rPr>
            <w:rtl w:val="0"/>
          </w:rPr>
          <w:delText xml:space="preserve"> (see above) that uses the classes of the input’s </w:delText>
        </w:r>
      </w:del>
      <w:ins w:author="Varun Pant" w:id="16" w:date="2018-11-19T12:24:59Z">
        <w:del w:author="Anonymous" w:id="12" w:date="2021-01-20T00:31:05Z">
          <w:r w:rsidDel="00000000" w:rsidR="00000000" w:rsidRPr="00000000">
            <w:rPr>
              <w:rtl w:val="0"/>
            </w:rPr>
            <w:delText xml:space="preserve">neighbo</w:delText>
          </w:r>
          <w:r w:rsidDel="00000000" w:rsidR="00000000" w:rsidRPr="00000000">
            <w:rPr>
              <w:rtl w:val="0"/>
            </w:rPr>
            <w:delText xml:space="preserve">u</w:delText>
          </w:r>
          <w:r w:rsidDel="00000000" w:rsidR="00000000" w:rsidRPr="00000000">
            <w:rPr>
              <w:rtl w:val="0"/>
            </w:rPr>
            <w:delText xml:space="preserve">rs</w:delText>
          </w:r>
        </w:del>
      </w:ins>
      <w:del w:author="Anonymous" w:id="12" w:date="2021-01-20T00:31:05Z">
        <w:r w:rsidDel="00000000" w:rsidR="00000000" w:rsidRPr="00000000">
          <w:rPr>
            <w:rtl w:val="0"/>
          </w:rPr>
          <w:delText xml:space="preserve">ne</w:delText>
        </w:r>
        <w:r w:rsidDel="00000000" w:rsidR="00000000" w:rsidRPr="00000000">
          <w:rPr>
            <w:rtl w:val="0"/>
          </w:rPr>
          <w:delText xml:space="preserve">ighbor</w:delText>
        </w:r>
        <w:r w:rsidDel="00000000" w:rsidR="00000000" w:rsidRPr="00000000">
          <w:rPr>
            <w:rtl w:val="0"/>
          </w:rPr>
          <w:delText xml:space="preserve">s</w:delText>
        </w:r>
        <w:r w:rsidDel="00000000" w:rsidR="00000000" w:rsidRPr="00000000">
          <w:rPr>
            <w:rtl w:val="0"/>
          </w:rPr>
          <w:delText xml:space="preserve"> to determine the class of the input. This is not a neural network itself, but you can use outputs of another model as inputs to KNN.</w:delText>
        </w:r>
      </w:del>
    </w:p>
    <w:p w:rsidR="00000000" w:rsidDel="00000000" w:rsidP="00000000" w:rsidRDefault="00000000" w:rsidRPr="00000000" w14:paraId="0000002A">
      <w:pPr>
        <w:rPr>
          <w:del w:author="Anonymous" w:id="12" w:date="2021-01-20T00:31:05Z"/>
          <w:b w:val="1"/>
        </w:rPr>
      </w:pPr>
      <w:del w:author="Anonymous" w:id="12" w:date="2021-01-20T00:31:0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B">
      <w:pPr>
        <w:rPr>
          <w:b w:val="1"/>
        </w:rPr>
      </w:pPr>
      <w:del w:author="Anonymous" w:id="12" w:date="2021-01-20T00:31:05Z">
        <w:r w:rsidDel="00000000" w:rsidR="00000000" w:rsidRPr="00000000">
          <w:rPr>
            <w:b w:val="1"/>
            <w:rtl w:val="0"/>
          </w:rPr>
          <w:delText xml:space="preserve">Training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del w:author="Anonymous" w:id="19" w:date="2021-01-20T00:31:08Z"/>
        </w:rPr>
      </w:pPr>
      <w:r w:rsidDel="00000000" w:rsidR="00000000" w:rsidRPr="00000000">
        <w:rPr>
          <w:rtl w:val="0"/>
        </w:rPr>
        <w:t xml:space="preserve">The process of automatically updating </w:t>
      </w:r>
      <w:r w:rsidDel="00000000" w:rsidR="00000000" w:rsidRPr="00000000">
        <w:rPr>
          <w:b w:val="1"/>
          <w:i w:val="1"/>
          <w:rtl w:val="0"/>
        </w:rPr>
        <w:t xml:space="preserve">parameters (weights)</w:t>
      </w:r>
      <w:r w:rsidDel="00000000" w:rsidR="00000000" w:rsidRPr="00000000">
        <w:rPr>
          <w:rtl w:val="0"/>
        </w:rPr>
        <w:t xml:space="preserve"> of a model. </w:t>
      </w:r>
      <w:r w:rsidDel="00000000" w:rsidR="00000000" w:rsidRPr="00000000">
        <w:rPr>
          <w:b w:val="1"/>
          <w:i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are typically shown lots of examples of inputs &amp; labels during training and using an </w:t>
      </w:r>
      <w:r w:rsidDel="00000000" w:rsidR="00000000" w:rsidRPr="00000000">
        <w:rPr>
          <w:b w:val="1"/>
          <w:i w:val="1"/>
          <w:rtl w:val="0"/>
        </w:rPr>
        <w:t xml:space="preserve">optimizer</w:t>
      </w:r>
      <w:r w:rsidDel="00000000" w:rsidR="00000000" w:rsidRPr="00000000">
        <w:rPr>
          <w:rtl w:val="0"/>
        </w:rPr>
        <w:t xml:space="preserve">, update weights to reduce </w:t>
      </w:r>
      <w:ins w:author="Samir Hasanov" w:id="17" w:date="2019-10-23T13:17:27Z">
        <w:r w:rsidDel="00000000" w:rsidR="00000000" w:rsidRPr="00000000">
          <w:rPr>
            <w:rtl w:val="0"/>
          </w:rPr>
          <w:t xml:space="preserve">a </w:t>
        </w:r>
      </w:ins>
      <w:r w:rsidDel="00000000" w:rsidR="00000000" w:rsidRPr="00000000">
        <w:rPr>
          <w:b w:val="1"/>
          <w:i w:val="1"/>
          <w:rtl w:val="0"/>
        </w:rPr>
        <w:t xml:space="preserve">loss</w:t>
      </w:r>
      <w:r w:rsidDel="00000000" w:rsidR="00000000" w:rsidRPr="00000000">
        <w:rPr>
          <w:rtl w:val="0"/>
        </w:rPr>
        <w:t xml:space="preserve"> (see below)</w:t>
      </w:r>
      <w:ins w:author="Anonymous" w:id="18" w:date="2021-01-20T00:31:16Z">
        <w:r w:rsidDel="00000000" w:rsidR="00000000" w:rsidRPr="00000000">
          <w:rPr>
            <w:rtl w:val="0"/>
          </w:rPr>
          <w:t xml:space="preserve">dsdsdko</w:t>
        </w:r>
      </w:ins>
      <w:del w:author="Anonymous" w:id="18" w:date="2021-01-20T00:31:16Z">
        <w:r w:rsidDel="00000000" w:rsidR="00000000" w:rsidRPr="00000000">
          <w:rPr>
            <w:rtl w:val="0"/>
          </w:rPr>
          <w:delText xml:space="preserve">.</w:delText>
        </w:r>
      </w:del>
      <w:del w:author="Anonymous" w:id="19" w:date="2021-01-20T00:31:08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D">
      <w:pPr>
        <w:rPr>
          <w:del w:author="Anonymous" w:id="19" w:date="2021-01-20T00:31:08Z"/>
        </w:rPr>
      </w:pPr>
      <w:del w:author="Anonymous" w:id="19" w:date="2021-01-20T00:31:08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E">
      <w:pPr>
        <w:rPr>
          <w:del w:author="Anonymous" w:id="19" w:date="2021-01-20T00:31:08Z"/>
          <w:b w:val="1"/>
        </w:rPr>
      </w:pPr>
      <w:del w:author="Anonymous" w:id="19" w:date="2021-01-20T00:31:08Z">
        <w:r w:rsidDel="00000000" w:rsidR="00000000" w:rsidRPr="00000000">
          <w:rPr>
            <w:b w:val="1"/>
            <w:rtl w:val="0"/>
          </w:rPr>
          <w:delText xml:space="preserve">Batch</w:delText>
        </w:r>
      </w:del>
    </w:p>
    <w:p w:rsidR="00000000" w:rsidDel="00000000" w:rsidP="00000000" w:rsidRDefault="00000000" w:rsidRPr="00000000" w14:paraId="0000002F">
      <w:pPr>
        <w:rPr>
          <w:del w:author="Anonymous" w:id="19" w:date="2021-01-20T00:31:08Z"/>
        </w:rPr>
      </w:pPr>
      <w:del w:author="Anonymous" w:id="19" w:date="2021-01-20T00:31:08Z">
        <w:r w:rsidDel="00000000" w:rsidR="00000000" w:rsidRPr="00000000">
          <w:rPr>
            <w:rtl w:val="0"/>
          </w:rPr>
          <w:delText xml:space="preserve">A set of activations, usually a set of activations each corresponding to </w:delText>
        </w:r>
        <w:r w:rsidDel="00000000" w:rsidR="00000000" w:rsidRPr="00000000">
          <w:rPr>
            <w:rtl w:val="0"/>
          </w:rPr>
          <w:delText xml:space="preserve">an </w:delText>
        </w:r>
        <w:r w:rsidDel="00000000" w:rsidR="00000000" w:rsidRPr="00000000">
          <w:rPr>
            <w:rtl w:val="0"/>
          </w:rPr>
          <w:delText xml:space="preserve">input. Usually</w:delText>
        </w:r>
      </w:del>
      <w:ins w:author="Varun Pant" w:id="20" w:date="2018-11-19T12:25:08Z">
        <w:del w:author="Anonymous" w:id="19" w:date="2021-01-20T00:31:08Z">
          <w:r w:rsidDel="00000000" w:rsidR="00000000" w:rsidRPr="00000000">
            <w:rPr>
              <w:rtl w:val="0"/>
            </w:rPr>
            <w:delText xml:space="preserve">,</w:delText>
          </w:r>
        </w:del>
      </w:ins>
      <w:del w:author="Anonymous" w:id="19" w:date="2021-01-20T00:31:08Z">
        <w:r w:rsidDel="00000000" w:rsidR="00000000" w:rsidRPr="00000000">
          <w:rPr>
            <w:rtl w:val="0"/>
          </w:rPr>
          <w:delText xml:space="preserve"> the batch is the outer</w:delText>
        </w:r>
        <w:r w:rsidDel="00000000" w:rsidR="00000000" w:rsidRPr="00000000">
          <w:rPr>
            <w:rtl w:val="0"/>
          </w:rPr>
          <w:delText xml:space="preserve"> </w:delText>
        </w:r>
        <w:r w:rsidDel="00000000" w:rsidR="00000000" w:rsidRPr="00000000">
          <w:rPr>
            <w:rtl w:val="0"/>
          </w:rPr>
          <w:delText xml:space="preserve">most dimension of a Tensor. For example, a batch of </w:delText>
        </w:r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[224, 224, 3]</w:delText>
        </w:r>
        <w:r w:rsidDel="00000000" w:rsidR="00000000" w:rsidRPr="00000000">
          <w:rPr>
            <w:rtl w:val="0"/>
          </w:rPr>
          <w:delText xml:space="preserve"> images would have shape </w:delText>
        </w:r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[b, 224, 224, 3]</w:delText>
        </w:r>
        <w:r w:rsidDel="00000000" w:rsidR="00000000" w:rsidRPr="00000000">
          <w:rPr>
            <w:rtl w:val="0"/>
          </w:rPr>
          <w:delText xml:space="preserve">.</w:delText>
        </w:r>
      </w:del>
    </w:p>
    <w:p w:rsidR="00000000" w:rsidDel="00000000" w:rsidP="00000000" w:rsidRDefault="00000000" w:rsidRPr="00000000" w14:paraId="00000030">
      <w:pPr>
        <w:rPr>
          <w:del w:author="Anonymous" w:id="19" w:date="2021-01-20T00:31:08Z"/>
        </w:rPr>
      </w:pPr>
      <w:del w:author="Anonymous" w:id="19" w:date="2021-01-20T00:31:08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Epochs</w:t>
      </w:r>
    </w:p>
    <w:p w:rsidR="00000000" w:rsidDel="00000000" w:rsidP="00000000" w:rsidRDefault="00000000" w:rsidRPr="00000000" w14:paraId="00000032">
      <w:pPr>
        <w:rPr>
          <w:del w:author="Anonymous" w:id="21" w:date="2021-01-20T00:31:59Z"/>
        </w:rPr>
      </w:pPr>
      <w:r w:rsidDel="00000000" w:rsidR="00000000" w:rsidRPr="00000000">
        <w:rPr>
          <w:rtl w:val="0"/>
        </w:rPr>
        <w:t xml:space="preserve">A s</w:t>
      </w:r>
      <w:del w:author="Anonymous" w:id="21" w:date="2021-01-20T00:31:59Z">
        <w:r w:rsidDel="00000000" w:rsidR="00000000" w:rsidRPr="00000000">
          <w:rPr>
            <w:rtl w:val="0"/>
          </w:rPr>
          <w:delText xml:space="preserve">ingle pass through the full dataset</w:delText>
        </w:r>
        <w:r w:rsidDel="00000000" w:rsidR="00000000" w:rsidRPr="00000000">
          <w:rPr>
            <w:rtl w:val="0"/>
          </w:rPr>
          <w:delText xml:space="preserve">,</w:delText>
        </w:r>
        <w:r w:rsidDel="00000000" w:rsidR="00000000" w:rsidRPr="00000000">
          <w:rPr>
            <w:rtl w:val="0"/>
          </w:rPr>
          <w:delText xml:space="preserve"> usually referred to during training.</w:delText>
        </w:r>
      </w:del>
    </w:p>
    <w:p w:rsidR="00000000" w:rsidDel="00000000" w:rsidP="00000000" w:rsidRDefault="00000000" w:rsidRPr="00000000" w14:paraId="00000033">
      <w:pPr>
        <w:rPr>
          <w:del w:author="Anonymous" w:id="21" w:date="2021-01-20T00:31:59Z"/>
        </w:rPr>
      </w:pPr>
      <w:del w:author="Anonymous" w:id="21" w:date="2021-01-20T00:31:5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4">
      <w:pPr>
        <w:rPr>
          <w:del w:author="Anonymous" w:id="21" w:date="2021-01-20T00:31:59Z"/>
          <w:b w:val="1"/>
        </w:rPr>
      </w:pPr>
      <w:del w:author="Anonymous" w:id="21" w:date="2021-01-20T00:31:59Z">
        <w:r w:rsidDel="00000000" w:rsidR="00000000" w:rsidRPr="00000000">
          <w:rPr>
            <w:b w:val="1"/>
            <w:rtl w:val="0"/>
          </w:rPr>
          <w:delText xml:space="preserve">Loss</w:delText>
        </w:r>
      </w:del>
    </w:p>
    <w:p w:rsidR="00000000" w:rsidDel="00000000" w:rsidP="00000000" w:rsidRDefault="00000000" w:rsidRPr="00000000" w14:paraId="00000035">
      <w:pPr>
        <w:rPr>
          <w:del w:author="Anonymous" w:id="21" w:date="2021-01-20T00:31:59Z"/>
        </w:rPr>
      </w:pPr>
      <w:del w:author="Anonymous" w:id="21" w:date="2021-01-20T00:31:59Z">
        <w:r w:rsidDel="00000000" w:rsidR="00000000" w:rsidRPr="00000000">
          <w:rPr>
            <w:rtl w:val="0"/>
          </w:rPr>
          <w:delText xml:space="preserve">A function that given some data</w:delText>
        </w:r>
        <w:r w:rsidDel="00000000" w:rsidR="00000000" w:rsidRPr="00000000">
          <w:rPr>
            <w:rtl w:val="0"/>
          </w:rPr>
          <w:delText xml:space="preserve">,</w:delText>
        </w:r>
        <w:r w:rsidDel="00000000" w:rsidR="00000000" w:rsidRPr="00000000">
          <w:rPr>
            <w:rtl w:val="0"/>
          </w:rPr>
          <w:delText xml:space="preserve"> takes the predicted class of a </w:delText>
        </w:r>
        <w:r w:rsidDel="00000000" w:rsidR="00000000" w:rsidRPr="00000000">
          <w:rPr>
            <w:b w:val="1"/>
            <w:i w:val="1"/>
            <w:rtl w:val="0"/>
          </w:rPr>
          <w:delText xml:space="preserve">model</w:delText>
        </w:r>
        <w:r w:rsidDel="00000000" w:rsidR="00000000" w:rsidRPr="00000000">
          <w:rPr>
            <w:rtl w:val="0"/>
          </w:rPr>
          <w:delText xml:space="preserve"> and the true class and outputs a number saying how far the prediction is from the ground truth.</w:delText>
        </w:r>
      </w:del>
    </w:p>
    <w:p w:rsidR="00000000" w:rsidDel="00000000" w:rsidP="00000000" w:rsidRDefault="00000000" w:rsidRPr="00000000" w14:paraId="00000036">
      <w:pPr>
        <w:rPr>
          <w:del w:author="Anonymous" w:id="21" w:date="2021-01-20T00:31:59Z"/>
        </w:rPr>
      </w:pPr>
      <w:del w:author="Anonymous" w:id="21" w:date="2021-01-20T00:31:5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7">
      <w:pPr>
        <w:rPr>
          <w:del w:author="Anonymous" w:id="21" w:date="2021-01-20T00:31:59Z"/>
        </w:rPr>
      </w:pPr>
      <w:del w:author="Anonymous" w:id="21" w:date="2021-01-20T00:31:59Z">
        <w:r w:rsidDel="00000000" w:rsidR="00000000" w:rsidRPr="00000000">
          <w:rPr>
            <w:rtl w:val="0"/>
          </w:rPr>
          <w:delText xml:space="preserve">For classification models, we usually use the “categoryCrossEntropy” loss function which measures the distance between a predicted set of probabilities and the correct label.</w:delText>
        </w:r>
      </w:del>
    </w:p>
    <w:p w:rsidR="00000000" w:rsidDel="00000000" w:rsidP="00000000" w:rsidRDefault="00000000" w:rsidRPr="00000000" w14:paraId="00000038">
      <w:pPr>
        <w:rPr>
          <w:del w:author="Anonymous" w:id="21" w:date="2021-01-20T00:31:59Z"/>
        </w:rPr>
      </w:pPr>
      <w:del w:author="Anonymous" w:id="21" w:date="2021-01-20T00:31:5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9">
      <w:pPr>
        <w:rPr>
          <w:del w:author="Anonymous" w:id="21" w:date="2021-01-20T00:31:59Z"/>
          <w:b w:val="1"/>
        </w:rPr>
      </w:pPr>
      <w:del w:author="Anonymous" w:id="21" w:date="2021-01-20T00:31:59Z">
        <w:r w:rsidDel="00000000" w:rsidR="00000000" w:rsidRPr="00000000">
          <w:rPr>
            <w:b w:val="1"/>
            <w:rtl w:val="0"/>
          </w:rPr>
          <w:delText xml:space="preserve">Softmax</w:delText>
        </w:r>
      </w:del>
    </w:p>
    <w:p w:rsidR="00000000" w:rsidDel="00000000" w:rsidP="00000000" w:rsidRDefault="00000000" w:rsidRPr="00000000" w14:paraId="0000003A">
      <w:pPr>
        <w:rPr>
          <w:del w:author="Anonymous" w:id="21" w:date="2021-01-20T00:31:59Z"/>
        </w:rPr>
      </w:pPr>
      <w:del w:author="Anonymous" w:id="21" w:date="2021-01-20T00:31:59Z">
        <w:r w:rsidDel="00000000" w:rsidR="00000000" w:rsidRPr="00000000">
          <w:rPr>
            <w:rtl w:val="0"/>
          </w:rPr>
          <w:delText xml:space="preserve">A function usually used as the last layer of a </w:delText>
        </w:r>
        <w:r w:rsidDel="00000000" w:rsidR="00000000" w:rsidRPr="00000000">
          <w:rPr>
            <w:b w:val="1"/>
            <w:i w:val="1"/>
            <w:rtl w:val="0"/>
          </w:rPr>
          <w:delText xml:space="preserve">classifier</w:delText>
        </w:r>
        <w:r w:rsidDel="00000000" w:rsidR="00000000" w:rsidRPr="00000000">
          <w:rPr>
            <w:rtl w:val="0"/>
          </w:rPr>
          <w:delText xml:space="preserve"> to normalize an output </w:delText>
        </w:r>
        <w:r w:rsidDel="00000000" w:rsidR="00000000" w:rsidRPr="00000000">
          <w:rPr>
            <w:b w:val="1"/>
            <w:i w:val="1"/>
            <w:rtl w:val="0"/>
          </w:rPr>
          <w:delText xml:space="preserve">activation</w:delText>
        </w:r>
        <w:r w:rsidDel="00000000" w:rsidR="00000000" w:rsidRPr="00000000">
          <w:rPr>
            <w:rtl w:val="0"/>
          </w:rPr>
          <w:delText xml:space="preserve"> to a probability distribution (all values sum to 1).</w:delText>
        </w:r>
      </w:del>
    </w:p>
    <w:p w:rsidR="00000000" w:rsidDel="00000000" w:rsidP="00000000" w:rsidRDefault="00000000" w:rsidRPr="00000000" w14:paraId="0000003B">
      <w:pPr>
        <w:rPr>
          <w:del w:author="Anonymous" w:id="21" w:date="2021-01-20T00:31:59Z"/>
        </w:rPr>
      </w:pPr>
      <w:del w:author="Anonymous" w:id="21" w:date="2021-01-20T00:31:5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C">
      <w:pPr>
        <w:rPr>
          <w:del w:author="Anonymous" w:id="21" w:date="2021-01-20T00:31:59Z"/>
          <w:b w:val="1"/>
        </w:rPr>
      </w:pPr>
      <w:del w:author="Anonymous" w:id="21" w:date="2021-01-20T00:31:59Z">
        <w:r w:rsidDel="00000000" w:rsidR="00000000" w:rsidRPr="00000000">
          <w:rPr>
            <w:b w:val="1"/>
            <w:rtl w:val="0"/>
          </w:rPr>
          <w:delText xml:space="preserve">Argmax</w:delText>
        </w:r>
      </w:del>
    </w:p>
    <w:p w:rsidR="00000000" w:rsidDel="00000000" w:rsidP="00000000" w:rsidRDefault="00000000" w:rsidRPr="00000000" w14:paraId="0000003D">
      <w:pPr>
        <w:rPr>
          <w:del w:author="Anonymous" w:id="21" w:date="2021-01-20T00:31:59Z"/>
        </w:rPr>
      </w:pPr>
      <w:del w:author="Anonymous" w:id="21" w:date="2021-01-20T00:31:59Z">
        <w:r w:rsidDel="00000000" w:rsidR="00000000" w:rsidRPr="00000000">
          <w:rPr>
            <w:rtl w:val="0"/>
          </w:rPr>
          <w:delText xml:space="preserve">A function that takes a probability distribution (usually the output of a </w:delText>
        </w:r>
        <w:r w:rsidDel="00000000" w:rsidR="00000000" w:rsidRPr="00000000">
          <w:rPr>
            <w:b w:val="1"/>
            <w:i w:val="1"/>
            <w:rtl w:val="0"/>
          </w:rPr>
          <w:delText xml:space="preserve">softmax</w:delText>
        </w:r>
        <w:r w:rsidDel="00000000" w:rsidR="00000000" w:rsidRPr="00000000">
          <w:rPr>
            <w:rtl w:val="0"/>
          </w:rPr>
          <w:delText xml:space="preserve">) that determines the index (usually class ID) with the highest probability.</w:delText>
        </w:r>
      </w:del>
    </w:p>
    <w:p w:rsidR="00000000" w:rsidDel="00000000" w:rsidP="00000000" w:rsidRDefault="00000000" w:rsidRPr="00000000" w14:paraId="0000003E">
      <w:pPr>
        <w:rPr>
          <w:del w:author="Anonymous" w:id="21" w:date="2021-01-20T00:31:59Z"/>
        </w:rPr>
      </w:pPr>
      <w:del w:author="Anonymous" w:id="21" w:date="2021-01-20T00:31:5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F">
      <w:pPr>
        <w:rPr>
          <w:ins w:author="mohan chinnappan" w:id="22" w:date="2019-03-16T11:20:13Z"/>
          <w:del w:author="Anonymous" w:id="21" w:date="2021-01-20T00:31:59Z"/>
          <w:rFonts w:ascii="Consolas" w:cs="Consolas" w:eastAsia="Consolas" w:hAnsi="Consolas"/>
        </w:rPr>
      </w:pPr>
      <w:del w:author="Anonymous" w:id="21" w:date="2021-01-20T00:31:59Z">
        <w:r w:rsidDel="00000000" w:rsidR="00000000" w:rsidRPr="00000000">
          <w:rPr>
            <w:rtl w:val="0"/>
          </w:rPr>
          <w:delText xml:space="preserve">e.g. </w:delText>
        </w:r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argMax([0.1, 0.7, 0.2]) = [1]</w:delText>
        </w:r>
      </w:del>
      <w:ins w:author="mohan chinnappan" w:id="22" w:date="2019-03-16T11:20:13Z">
        <w:del w:author="Anonymous" w:id="21" w:date="2021-01-20T00:31:5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40">
      <w:pPr>
        <w:rPr>
          <w:del w:author="Anonymous" w:id="21" w:date="2021-01-20T00:31:59Z"/>
          <w:rFonts w:ascii="Consolas" w:cs="Consolas" w:eastAsia="Consolas" w:hAnsi="Consolas"/>
        </w:rPr>
      </w:pPr>
      <w:ins w:author="mohan chinnappan" w:id="22" w:date="2019-03-16T11:20:13Z">
        <w:del w:author="Anonymous" w:id="21" w:date="2021-01-20T00:31:59Z">
          <w:r w:rsidDel="00000000" w:rsidR="00000000" w:rsidRPr="00000000">
            <w:rPr>
              <w:rFonts w:ascii="Consolas" w:cs="Consolas" w:eastAsia="Consolas" w:hAnsi="Consolas"/>
              <w:rtl w:val="0"/>
            </w:rPr>
            <w:delText xml:space="preserve"># In this case index 1 has highest probability which is 0.7</w:delText>
          </w:r>
        </w:del>
      </w:ins>
      <w:del w:author="Anonymous" w:id="21" w:date="2021-01-20T00:31:5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1">
      <w:pPr>
        <w:rPr>
          <w:del w:author="Anonymous" w:id="21" w:date="2021-01-20T00:31:59Z"/>
        </w:rPr>
      </w:pPr>
      <w:del w:author="Anonymous" w:id="21" w:date="2021-01-20T00:31:5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2">
      <w:pPr>
        <w:rPr>
          <w:b w:val="1"/>
        </w:rPr>
      </w:pPr>
      <w:del w:author="Anonymous" w:id="21" w:date="2021-01-20T00:31:59Z">
        <w:r w:rsidDel="00000000" w:rsidR="00000000" w:rsidRPr="00000000">
          <w:rPr>
            <w:b w:val="1"/>
            <w:rtl w:val="0"/>
          </w:rPr>
          <w:delText xml:space="preserve">Accuracy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percentage of correct class predictions a </w:t>
      </w:r>
      <w:r w:rsidDel="00000000" w:rsidR="00000000" w:rsidRPr="00000000">
        <w:rPr>
          <w:b w:val="1"/>
          <w:i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makes over some inputs.</w:t>
      </w:r>
    </w:p>
    <w:p w:rsidR="00000000" w:rsidDel="00000000" w:rsidP="00000000" w:rsidRDefault="00000000" w:rsidRPr="00000000" w14:paraId="00000044">
      <w:pPr>
        <w:rPr>
          <w:del w:author="Anonymous" w:id="23" w:date="2021-01-20T00:32:11Z"/>
        </w:rPr>
      </w:pPr>
      <w:del w:author="Anonymous" w:id="23" w:date="2021-01-20T00:32:1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5">
      <w:pPr>
        <w:rPr>
          <w:del w:author="Anonymous" w:id="23" w:date="2021-01-20T00:32:11Z"/>
          <w:b w:val="1"/>
        </w:rPr>
      </w:pPr>
      <w:del w:author="Anonymous" w:id="23" w:date="2021-01-20T00:32:11Z">
        <w:r w:rsidDel="00000000" w:rsidR="00000000" w:rsidRPr="00000000">
          <w:rPr>
            <w:b w:val="1"/>
            <w:rtl w:val="0"/>
          </w:rPr>
          <w:delText xml:space="preserve">Optimizer</w:delText>
        </w:r>
      </w:del>
    </w:p>
    <w:p w:rsidR="00000000" w:rsidDel="00000000" w:rsidP="00000000" w:rsidRDefault="00000000" w:rsidRPr="00000000" w14:paraId="00000046">
      <w:pPr>
        <w:rPr>
          <w:del w:author="Anonymous" w:id="23" w:date="2021-01-20T00:32:11Z"/>
          <w:b w:val="1"/>
        </w:rPr>
      </w:pPr>
      <w:del w:author="Anonymous" w:id="23" w:date="2021-01-20T00:32:11Z">
        <w:r w:rsidDel="00000000" w:rsidR="00000000" w:rsidRPr="00000000">
          <w:rPr>
            <w:rtl w:val="0"/>
          </w:rPr>
          <w:delText xml:space="preserve">An algorithm that given a </w:delText>
        </w:r>
        <w:r w:rsidDel="00000000" w:rsidR="00000000" w:rsidRPr="00000000">
          <w:rPr>
            <w:b w:val="1"/>
            <w:i w:val="1"/>
            <w:rtl w:val="0"/>
          </w:rPr>
          <w:delText xml:space="preserve">loss</w:delText>
        </w:r>
        <w:r w:rsidDel="00000000" w:rsidR="00000000" w:rsidRPr="00000000">
          <w:rPr>
            <w:rtl w:val="0"/>
          </w:rPr>
          <w:delText xml:space="preserve"> function and a model with </w:delText>
        </w:r>
        <w:r w:rsidDel="00000000" w:rsidR="00000000" w:rsidRPr="00000000">
          <w:rPr>
            <w:b w:val="1"/>
            <w:i w:val="1"/>
            <w:rtl w:val="0"/>
          </w:rPr>
          <w:delText xml:space="preserve">weights</w:delText>
        </w:r>
        <w:r w:rsidDel="00000000" w:rsidR="00000000" w:rsidRPr="00000000">
          <w:rPr>
            <w:rtl w:val="0"/>
          </w:rPr>
          <w:delText xml:space="preserve">, it updates those </w:delText>
        </w:r>
        <w:r w:rsidDel="00000000" w:rsidR="00000000" w:rsidRPr="00000000">
          <w:rPr>
            <w:b w:val="1"/>
            <w:i w:val="1"/>
            <w:rtl w:val="0"/>
          </w:rPr>
          <w:delText xml:space="preserve">weights</w:delText>
        </w:r>
        <w:r w:rsidDel="00000000" w:rsidR="00000000" w:rsidRPr="00000000">
          <w:rPr>
            <w:rtl w:val="0"/>
          </w:rPr>
          <w:delText xml:space="preserve"> in a way that minimizes the </w:delText>
        </w:r>
        <w:r w:rsidDel="00000000" w:rsidR="00000000" w:rsidRPr="00000000">
          <w:rPr>
            <w:b w:val="1"/>
            <w:i w:val="1"/>
            <w:rtl w:val="0"/>
          </w:rPr>
          <w:delText xml:space="preserve">loss</w:delText>
        </w:r>
        <w:r w:rsidDel="00000000" w:rsidR="00000000" w:rsidRPr="00000000">
          <w:rPr>
            <w:rtl w:val="0"/>
          </w:rPr>
          <w:delText xml:space="preserve">. Common optimizers include</w:delText>
        </w:r>
        <w:r w:rsidDel="00000000" w:rsidR="00000000" w:rsidRPr="00000000">
          <w:rPr>
            <w:rtl w:val="0"/>
          </w:rPr>
          <w:delText xml:space="preserve">:</w:delText>
        </w:r>
        <w:r w:rsidDel="00000000" w:rsidR="00000000" w:rsidRPr="00000000">
          <w:rPr>
            <w:rtl w:val="0"/>
          </w:rPr>
          <w:delText xml:space="preserve"> SGD, Momentum, Adam</w:delText>
        </w:r>
      </w:del>
      <w:ins w:author="mohan chinnappan" w:id="24" w:date="2019-03-16T11:23:58Z">
        <w:del w:author="Anonymous" w:id="23" w:date="2021-01-20T00:32:11Z">
          <w:r w:rsidDel="00000000" w:rsidR="00000000" w:rsidRPr="00000000">
            <w:rPr>
              <w:rtl w:val="0"/>
            </w:rPr>
            <w:delText xml:space="preserve">, Adagrad</w:delText>
          </w:r>
        </w:del>
      </w:ins>
      <w:del w:author="Anonymous" w:id="23" w:date="2021-01-20T00:32:11Z"/>
      <w:ins w:author="Samir Hasanov" w:id="25" w:date="2019-10-23T13:17:06Z">
        <w:del w:author="Anonymous" w:id="23" w:date="2021-01-20T00:32:11Z">
          <w:r w:rsidDel="00000000" w:rsidR="00000000" w:rsidRPr="00000000">
            <w:rPr>
              <w:rtl w:val="0"/>
            </w:rPr>
            <w:delText xml:space="preserve">, </w:delText>
          </w:r>
        </w:del>
      </w:ins>
      <w:del w:author="Anonymous" w:id="23" w:date="2021-01-20T00:32:11Z">
        <w:r w:rsidDel="00000000" w:rsidR="00000000" w:rsidRPr="00000000">
          <w:rPr>
            <w:rtl w:val="0"/>
          </w:rPr>
          <w:delText xml:space="preserve"> </w:delText>
        </w:r>
        <w:r w:rsidDel="00000000" w:rsidR="00000000" w:rsidRPr="00000000">
          <w:rPr>
            <w:rtl w:val="0"/>
          </w:rPr>
          <w:delText xml:space="preserve">etc.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7">
      <w:pPr>
        <w:rPr>
          <w:del w:author="Anonymous" w:id="23" w:date="2021-01-20T00:32:11Z"/>
          <w:b w:val="1"/>
        </w:rPr>
      </w:pPr>
      <w:del w:author="Anonymous" w:id="23" w:date="2021-01-20T00:32:1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8">
      <w:pPr>
        <w:rPr>
          <w:del w:author="Anonymous" w:id="23" w:date="2021-01-20T00:32:11Z"/>
          <w:b w:val="1"/>
        </w:rPr>
      </w:pPr>
      <w:del w:author="Anonymous" w:id="23" w:date="2021-01-20T00:32:11Z">
        <w:r w:rsidDel="00000000" w:rsidR="00000000" w:rsidRPr="00000000">
          <w:rPr>
            <w:b w:val="1"/>
            <w:rtl w:val="0"/>
          </w:rPr>
          <w:delText xml:space="preserve">Weights / Parameters</w:delText>
        </w:r>
      </w:del>
    </w:p>
    <w:p w:rsidR="00000000" w:rsidDel="00000000" w:rsidP="00000000" w:rsidRDefault="00000000" w:rsidRPr="00000000" w14:paraId="00000049">
      <w:pPr>
        <w:rPr>
          <w:del w:author="Anonymous" w:id="23" w:date="2021-01-20T00:32:11Z"/>
        </w:rPr>
      </w:pPr>
      <w:del w:author="Anonymous" w:id="23" w:date="2021-01-20T00:32:11Z">
        <w:r w:rsidDel="00000000" w:rsidR="00000000" w:rsidRPr="00000000">
          <w:rPr>
            <w:rtl w:val="0"/>
          </w:rPr>
          <w:delText xml:space="preserve">Knobs of a </w:delText>
        </w:r>
        <w:r w:rsidDel="00000000" w:rsidR="00000000" w:rsidRPr="00000000">
          <w:rPr>
            <w:b w:val="1"/>
            <w:i w:val="1"/>
            <w:rtl w:val="0"/>
          </w:rPr>
          <w:delText xml:space="preserve">model</w:delText>
        </w:r>
        <w:r w:rsidDel="00000000" w:rsidR="00000000" w:rsidRPr="00000000">
          <w:rPr>
            <w:rtl w:val="0"/>
          </w:rPr>
          <w:delText xml:space="preserve"> that are automatically tuned by </w:delText>
        </w:r>
        <w:r w:rsidDel="00000000" w:rsidR="00000000" w:rsidRPr="00000000">
          <w:rPr>
            <w:b w:val="1"/>
            <w:i w:val="1"/>
            <w:rtl w:val="0"/>
          </w:rPr>
          <w:delText xml:space="preserve">training</w:delText>
        </w:r>
        <w:r w:rsidDel="00000000" w:rsidR="00000000" w:rsidRPr="00000000">
          <w:rPr>
            <w:rtl w:val="0"/>
          </w:rPr>
          <w:delText xml:space="preserve">.</w:delText>
        </w:r>
      </w:del>
    </w:p>
    <w:p w:rsidR="00000000" w:rsidDel="00000000" w:rsidP="00000000" w:rsidRDefault="00000000" w:rsidRPr="00000000" w14:paraId="0000004A">
      <w:pPr>
        <w:rPr>
          <w:del w:author="Anonymous" w:id="23" w:date="2021-01-20T00:32:11Z"/>
          <w:b w:val="1"/>
        </w:rPr>
      </w:pPr>
      <w:del w:author="Anonymous" w:id="23" w:date="2021-01-20T00:32:1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B">
      <w:pPr>
        <w:rPr>
          <w:del w:author="Anonymous" w:id="23" w:date="2021-01-20T00:32:11Z"/>
          <w:b w:val="1"/>
        </w:rPr>
      </w:pPr>
      <w:del w:author="Anonymous" w:id="23" w:date="2021-01-20T00:32:11Z">
        <w:r w:rsidDel="00000000" w:rsidR="00000000" w:rsidRPr="00000000">
          <w:rPr>
            <w:b w:val="1"/>
            <w:rtl w:val="0"/>
          </w:rPr>
          <w:delText xml:space="preserve">Mob</w:delText>
        </w:r>
      </w:del>
      <w:ins w:author="Anonymous" w:id="26" w:date="2019-02-02T09:28:26Z">
        <w:del w:author="Anonymous" w:id="23" w:date="2021-01-20T00:32:11Z">
          <w:r w:rsidDel="00000000" w:rsidR="00000000" w:rsidRPr="00000000">
            <w:rPr>
              <w:b w:val="1"/>
              <w:rtl w:val="0"/>
            </w:rPr>
            <w:delText xml:space="preserve"> </w:delText>
          </w:r>
        </w:del>
      </w:ins>
      <w:del w:author="Anonymous" w:id="23" w:date="2021-01-20T00:32:11Z">
        <w:r w:rsidDel="00000000" w:rsidR="00000000" w:rsidRPr="00000000">
          <w:rPr>
            <w:b w:val="1"/>
            <w:rtl w:val="0"/>
          </w:rPr>
          <w:delText xml:space="preserve">ileNet</w:delText>
        </w:r>
      </w:del>
    </w:p>
    <w:p w:rsidR="00000000" w:rsidDel="00000000" w:rsidP="00000000" w:rsidRDefault="00000000" w:rsidRPr="00000000" w14:paraId="0000004C">
      <w:pPr>
        <w:rPr>
          <w:del w:author="Anonymous" w:id="23" w:date="2021-01-20T00:32:11Z"/>
        </w:rPr>
      </w:pPr>
      <w:del w:author="Anonymous" w:id="23" w:date="2021-01-20T00:32:11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"https://github.com/tensorflow/models/blob/master/research/slim/nets/mobilenet_v1.md"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delText xml:space="preserve">MobileNet</w:delTex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  <w:delText xml:space="preserve"> is a popular pre-trained </w:delText>
        </w:r>
        <w:r w:rsidDel="00000000" w:rsidR="00000000" w:rsidRPr="00000000">
          <w:rPr>
            <w:b w:val="1"/>
            <w:i w:val="1"/>
            <w:rtl w:val="0"/>
          </w:rPr>
          <w:delText xml:space="preserve">model</w:delText>
        </w:r>
        <w:r w:rsidDel="00000000" w:rsidR="00000000" w:rsidRPr="00000000">
          <w:rPr>
            <w:rtl w:val="0"/>
          </w:rPr>
          <w:delText xml:space="preserve"> that can classify 1000 common objects in an image and is optimized for mobile devices. The </w:delText>
        </w:r>
        <w:r w:rsidDel="00000000" w:rsidR="00000000" w:rsidRPr="00000000">
          <w:rPr>
            <w:b w:val="1"/>
            <w:i w:val="1"/>
            <w:rtl w:val="0"/>
          </w:rPr>
          <w:delText xml:space="preserve">model</w:delText>
        </w:r>
        <w:r w:rsidDel="00000000" w:rsidR="00000000" w:rsidRPr="00000000">
          <w:rPr>
            <w:rtl w:val="0"/>
          </w:rPr>
          <w:delText xml:space="preserve"> was trained on the ImageNet dataset (see below).</w:delText>
        </w:r>
      </w:del>
    </w:p>
    <w:p w:rsidR="00000000" w:rsidDel="00000000" w:rsidP="00000000" w:rsidRDefault="00000000" w:rsidRPr="00000000" w14:paraId="0000004D">
      <w:pPr>
        <w:rPr>
          <w:del w:author="Anonymous" w:id="23" w:date="2021-01-20T00:32:11Z"/>
          <w:b w:val="1"/>
        </w:rPr>
      </w:pPr>
      <w:del w:author="Anonymous" w:id="23" w:date="2021-01-20T00:32:1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E">
      <w:pPr>
        <w:rPr>
          <w:del w:author="Anonymous" w:id="23" w:date="2021-01-20T00:32:11Z"/>
          <w:b w:val="1"/>
        </w:rPr>
      </w:pPr>
      <w:del w:author="Anonymous" w:id="23" w:date="2021-01-20T00:32:11Z">
        <w:r w:rsidDel="00000000" w:rsidR="00000000" w:rsidRPr="00000000">
          <w:rPr>
            <w:b w:val="1"/>
            <w:rtl w:val="0"/>
          </w:rPr>
          <w:delText xml:space="preserve">ImageNet dataset</w:delText>
        </w:r>
      </w:del>
    </w:p>
    <w:p w:rsidR="00000000" w:rsidDel="00000000" w:rsidP="00000000" w:rsidRDefault="00000000" w:rsidRPr="00000000" w14:paraId="0000004F">
      <w:pPr>
        <w:rPr>
          <w:del w:author="Anonymous" w:id="23" w:date="2021-01-20T00:32:11Z"/>
        </w:rPr>
      </w:pPr>
      <w:del w:author="Anonymous" w:id="23" w:date="2021-01-20T00:32:11Z">
        <w:r w:rsidDel="00000000" w:rsidR="00000000" w:rsidRPr="00000000">
          <w:fldChar w:fldCharType="begin"/>
        </w:r>
        <w:r w:rsidDel="00000000" w:rsidR="00000000" w:rsidRPr="00000000">
          <w:delInstrText xml:space="preserve">HYPERLINK "http://www.image-net.org/"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delText xml:space="preserve">ImageNet</w:delTex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  <w:delText xml:space="preserve"> is a popular image dataset with millions of images and class labels from 1000 common classes (e.g. dog, cat, table, glass etc).</w:delText>
        </w:r>
      </w:del>
    </w:p>
    <w:p w:rsidR="00000000" w:rsidDel="00000000" w:rsidP="00000000" w:rsidRDefault="00000000" w:rsidRPr="00000000" w14:paraId="00000050">
      <w:pPr>
        <w:rPr>
          <w:del w:author="Anonymous" w:id="23" w:date="2021-01-20T00:32:11Z"/>
          <w:b w:val="1"/>
        </w:rPr>
      </w:pPr>
      <w:del w:author="Anonymous" w:id="23" w:date="2021-01-20T00:32:1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1">
      <w:pPr>
        <w:rPr>
          <w:del w:author="Anonymous" w:id="23" w:date="2021-01-20T00:32:11Z"/>
          <w:b w:val="1"/>
        </w:rPr>
      </w:pPr>
      <w:del w:author="Anonymous" w:id="23" w:date="2021-01-20T00:32:11Z">
        <w:r w:rsidDel="00000000" w:rsidR="00000000" w:rsidRPr="00000000">
          <w:rPr>
            <w:b w:val="1"/>
            <w:rtl w:val="0"/>
          </w:rPr>
          <w:delText xml:space="preserve">Spectrogram</w:delText>
        </w:r>
      </w:del>
    </w:p>
    <w:p w:rsidR="00000000" w:rsidDel="00000000" w:rsidP="00000000" w:rsidRDefault="00000000" w:rsidRPr="00000000" w14:paraId="00000052">
      <w:pPr>
        <w:rPr/>
      </w:pPr>
      <w:del w:author="Anonymous" w:id="23" w:date="2021-01-20T00:32:11Z">
        <w:r w:rsidDel="00000000" w:rsidR="00000000" w:rsidRPr="00000000">
          <w:rPr>
            <w:rtl w:val="0"/>
          </w:rPr>
          <w:delText xml:space="preserve">A 2D plot of an audio clip (can be visualized as an image) where the </w:delText>
        </w:r>
      </w:del>
      <w:ins w:author="Samir Hasanov" w:id="27" w:date="2019-10-23T13:16:54Z">
        <w:del w:author="Anonymous" w:id="23" w:date="2021-01-20T00:32:11Z">
          <w:r w:rsidDel="00000000" w:rsidR="00000000" w:rsidRPr="00000000">
            <w:rPr>
              <w:rtl w:val="0"/>
            </w:rPr>
            <w:delText xml:space="preserve">x-axis</w:delText>
          </w:r>
        </w:del>
      </w:ins>
      <w:del w:author="Anonymous" w:id="23" w:date="2021-01-20T00:32:11Z">
        <w:r w:rsidDel="00000000" w:rsidR="00000000" w:rsidRPr="00000000">
          <w:rPr>
            <w:rtl w:val="0"/>
          </w:rPr>
          <w:delText xml:space="preserve">x axis</w:delText>
        </w:r>
        <w:r w:rsidDel="00000000" w:rsidR="00000000" w:rsidRPr="00000000">
          <w:rPr>
            <w:rtl w:val="0"/>
          </w:rPr>
          <w:delText xml:space="preserve"> represents time and the </w:delText>
        </w:r>
      </w:del>
      <w:ins w:author="Samir Hasanov" w:id="28" w:date="2019-10-23T13:16:57Z">
        <w:del w:author="Anonymous" w:id="23" w:date="2021-01-20T00:32:11Z">
          <w:r w:rsidDel="00000000" w:rsidR="00000000" w:rsidRPr="00000000">
            <w:rPr>
              <w:rtl w:val="0"/>
            </w:rPr>
            <w:delText xml:space="preserve">y-axis</w:delText>
          </w:r>
        </w:del>
      </w:ins>
      <w:del w:author="Anonymous" w:id="23" w:date="2021-01-20T00:32:11Z">
        <w:r w:rsidDel="00000000" w:rsidR="00000000" w:rsidRPr="00000000">
          <w:rPr>
            <w:rtl w:val="0"/>
          </w:rPr>
          <w:delText xml:space="preserve">y axis</w:delText>
        </w:r>
        <w:r w:rsidDel="00000000" w:rsidR="00000000" w:rsidRPr="00000000">
          <w:rPr>
            <w:rtl w:val="0"/>
          </w:rPr>
          <w:delText xml:space="preserve"> represents frequency. The value at a particular (x, y) pair is the intensity of a given frequency at a particular time.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del w:author="Anonymous" w:id="29" w:date="2021-01-20T00:31:28Z"/>
          <w:b w:val="1"/>
        </w:rPr>
      </w:pPr>
      <w:r w:rsidDel="00000000" w:rsidR="00000000" w:rsidRPr="00000000">
        <w:rPr>
          <w:b w:val="1"/>
          <w:rtl w:val="0"/>
        </w:rPr>
        <w:t xml:space="preserve">One-hot</w:t>
      </w:r>
      <w:del w:author="Anonymous" w:id="29" w:date="2021-01-20T00:31:28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5">
      <w:pPr>
        <w:rPr>
          <w:del w:author="Anonymous" w:id="29" w:date="2021-01-20T00:31:28Z"/>
        </w:rPr>
      </w:pPr>
      <w:del w:author="Anonymous" w:id="29" w:date="2021-01-20T00:31:28Z">
        <w:r w:rsidDel="00000000" w:rsidR="00000000" w:rsidRPr="00000000">
          <w:rPr>
            <w:rtl w:val="0"/>
          </w:rPr>
          <w:delText xml:space="preserve">Usually used to represent the </w:delText>
        </w:r>
        <w:r w:rsidDel="00000000" w:rsidR="00000000" w:rsidRPr="00000000">
          <w:rPr>
            <w:b w:val="1"/>
            <w:i w:val="1"/>
            <w:rtl w:val="0"/>
          </w:rPr>
          <w:delText xml:space="preserve">class</w:delText>
        </w:r>
        <w:r w:rsidDel="00000000" w:rsidR="00000000" w:rsidRPr="00000000">
          <w:rPr>
            <w:rtl w:val="0"/>
          </w:rPr>
          <w:delText xml:space="preserve"> of an input as a tensor that can be consumed by a neural network </w:delText>
        </w:r>
        <w:r w:rsidDel="00000000" w:rsidR="00000000" w:rsidRPr="00000000">
          <w:rPr>
            <w:b w:val="1"/>
            <w:i w:val="1"/>
            <w:rtl w:val="0"/>
          </w:rPr>
          <w:delText xml:space="preserve">model</w:delText>
        </w:r>
        <w:r w:rsidDel="00000000" w:rsidR="00000000" w:rsidRPr="00000000">
          <w:rPr>
            <w:rtl w:val="0"/>
          </w:rPr>
          <w:delText xml:space="preserve">. The function </w:delText>
        </w:r>
        <w:r w:rsidDel="00000000" w:rsidR="00000000" w:rsidRPr="00000000">
          <w:rPr>
            <w:b w:val="1"/>
            <w:rtl w:val="0"/>
          </w:rPr>
          <w:delText xml:space="preserve">oneHot(indices, numClasses)</w:delText>
        </w:r>
        <w:r w:rsidDel="00000000" w:rsidR="00000000" w:rsidRPr="00000000">
          <w:rPr>
            <w:rtl w:val="0"/>
          </w:rPr>
          <w:delText xml:space="preserve"> takes a set of indices, and a number of classes, and returns a matrix (2D tensor) where each row is all zeros, but has a 1 at the location of the index. Best to show an example:</w:delText>
        </w:r>
      </w:del>
    </w:p>
    <w:p w:rsidR="00000000" w:rsidDel="00000000" w:rsidP="00000000" w:rsidRDefault="00000000" w:rsidRPr="00000000" w14:paraId="00000056">
      <w:pPr>
        <w:rPr>
          <w:del w:author="Anonymous" w:id="29" w:date="2021-01-20T00:31:28Z"/>
          <w:rFonts w:ascii="Inconsolata" w:cs="Inconsolata" w:eastAsia="Inconsolata" w:hAnsi="Inconsolata"/>
        </w:rPr>
      </w:pPr>
      <w:del w:author="Anonymous" w:id="29" w:date="2021-01-20T00:31:28Z">
        <w:r w:rsidDel="00000000" w:rsidR="00000000" w:rsidRPr="00000000">
          <w:rPr>
            <w:rFonts w:ascii="Inconsolata" w:cs="Inconsolata" w:eastAsia="Inconsolata" w:hAnsi="Inconsolata"/>
            <w:rtl w:val="0"/>
          </w:rPr>
          <w:delText xml:space="preserve">tf.oneHot([1, 3, 2], 5)</w:delText>
        </w:r>
        <w:r w:rsidDel="00000000" w:rsidR="00000000" w:rsidRPr="00000000">
          <w:rPr>
            <w:rtl w:val="0"/>
          </w:rPr>
          <w:delText xml:space="preserve"> ⇒ </w:delText>
        </w:r>
        <w:r w:rsidDel="00000000" w:rsidR="00000000" w:rsidRPr="00000000">
          <w:rPr>
            <w:rFonts w:ascii="Inconsolata" w:cs="Inconsolata" w:eastAsia="Inconsolata" w:hAnsi="Inconsolata"/>
            <w:rtl w:val="0"/>
          </w:rPr>
          <w:delText xml:space="preserve">[[0, 1, 0, 0, 0],</w:delText>
        </w:r>
      </w:del>
    </w:p>
    <w:p w:rsidR="00000000" w:rsidDel="00000000" w:rsidP="00000000" w:rsidRDefault="00000000" w:rsidRPr="00000000" w14:paraId="00000057">
      <w:pPr>
        <w:rPr>
          <w:del w:author="Anonymous" w:id="29" w:date="2021-01-20T00:31:28Z"/>
          <w:rFonts w:ascii="Inconsolata" w:cs="Inconsolata" w:eastAsia="Inconsolata" w:hAnsi="Inconsolata"/>
        </w:rPr>
      </w:pPr>
      <w:del w:author="Anonymous" w:id="29" w:date="2021-01-20T00:31:28Z">
        <w:r w:rsidDel="00000000" w:rsidR="00000000" w:rsidRPr="00000000">
          <w:rPr>
            <w:rFonts w:ascii="Inconsolata" w:cs="Inconsolata" w:eastAsia="Inconsolata" w:hAnsi="Inconsolata"/>
            <w:rtl w:val="0"/>
          </w:rPr>
          <w:delText xml:space="preserve">  </w:delText>
          <w:tab/>
          <w:tab/>
          <w:tab/>
          <w:tab/>
          <w:delText xml:space="preserve"> [0, 0, 0, 1, 0],</w:delText>
        </w:r>
      </w:del>
    </w:p>
    <w:p w:rsidR="00000000" w:rsidDel="00000000" w:rsidP="00000000" w:rsidRDefault="00000000" w:rsidRPr="00000000" w14:paraId="00000058">
      <w:pPr>
        <w:rPr>
          <w:del w:author="Anonymous" w:id="29" w:date="2021-01-20T00:31:28Z"/>
          <w:rFonts w:ascii="Inconsolata" w:cs="Inconsolata" w:eastAsia="Inconsolata" w:hAnsi="Inconsolata"/>
        </w:rPr>
      </w:pPr>
      <w:del w:author="Anonymous" w:id="29" w:date="2021-01-20T00:31:28Z">
        <w:r w:rsidDel="00000000" w:rsidR="00000000" w:rsidRPr="00000000">
          <w:rPr>
            <w:rFonts w:ascii="Inconsolata" w:cs="Inconsolata" w:eastAsia="Inconsolata" w:hAnsi="Inconsolata"/>
            <w:rtl w:val="0"/>
          </w:rPr>
          <w:delText xml:space="preserve">  </w:delText>
          <w:tab/>
          <w:tab/>
          <w:tab/>
          <w:tab/>
          <w:delText xml:space="preserve"> [0, 0, 1, 0, 0]]</w:delText>
        </w:r>
      </w:del>
    </w:p>
    <w:p w:rsidR="00000000" w:rsidDel="00000000" w:rsidP="00000000" w:rsidRDefault="00000000" w:rsidRPr="00000000" w14:paraId="00000059">
      <w:pPr>
        <w:rPr>
          <w:del w:author="Anonymous" w:id="29" w:date="2021-01-20T00:31:28Z"/>
        </w:rPr>
      </w:pPr>
      <w:del w:author="Anonymous" w:id="29" w:date="2021-01-20T00:31:28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